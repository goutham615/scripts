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https://linuxize.com/post/how-to-install-apache-maven-on-ubuntu-20-04/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https://www.vogella.com/tutorials/ApacheMaven/article.html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https://javakeypoint.wordpress.com/2020/08/18/difference-between-mvn-clean-package-and-mvn-clean-install/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71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https://github.com/spring-projects/spring-petclinic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Good videos on Maven: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https://www.youtube.com/watch?v=Xatr8AZLOsE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maven dependencies: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https://search.maven.org/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https://springframework.guru/spring-profiles/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below step: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cd /opt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wget https://dlcdn.apache.org/maven/maven-3/3.8.4/binaries/apache-maven-3.8.4-bin.tar.gz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tar xzvf apache-maven-3.8.4-bin.tar.gz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mv apache-maven-3.8.4-bin.tar.gz  maven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echo 'export M2_HOME=/opt/maven' &gt;&gt; ~/.bashrc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echo 'export PATH=${M2_HOME}/bin:${PATH}' &gt;&gt; ~/.bashrc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source ~/.bashrc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mvn </w:t>
      </w:r>
      <w:sdt>
        <w:sdtPr>
          <w:tag w:val="goog_rdk_0"/>
        </w:sdtPr>
        <w:sdtContent>
          <w:ins w:author="Sreeharsha Veerapalli" w:id="0" w:date="2022-02-09T02:25:37Z">
            <w:r w:rsidDel="00000000" w:rsidR="00000000" w:rsidRPr="00000000">
              <w:rPr>
                <w:rtl w:val="0"/>
              </w:rPr>
              <w:t xml:space="preserve"> </w:t>
            </w:r>
          </w:ins>
        </w:sdtContent>
      </w:sdt>
      <w:r w:rsidDel="00000000" w:rsidR="00000000" w:rsidRPr="00000000">
        <w:rPr>
          <w:rtl w:val="0"/>
        </w:rPr>
        <w:t xml:space="preserve">–version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git clone https://github.com/jenkins-docs/simple-java-maven-app.git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mvn validate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mvn compile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mvn 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mvn package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java -jar /root/simple-java-maven-app/target/my-app-1.0-SNAPSHOT.jar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nano /root/simple-java-maven-app/src/main/java/com/mycompany/app/App.java #Add Custom data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nano /root/simple-java-maven-app/src/test/java/com/mycompany/app/AppTest.java #Add Custom data.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mvn clean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mvn clean compile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mvn clean compile test package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mvn clean compile test package verify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mvn clean compile test package verify install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mvn clean compile test package verify install deploy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mvn package -Dmaven.test.skip=true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github.com/spring-projects/spring-petclinic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vakeypoint.wordpress.com/2020/08/18/difference-between-mvn-clean-package-and-mvn-clean-install/" TargetMode="External"/><Relationship Id="rId15" Type="http://schemas.openxmlformats.org/officeDocument/2006/relationships/hyperlink" Target="https://search.maven.org/" TargetMode="External"/><Relationship Id="rId14" Type="http://schemas.openxmlformats.org/officeDocument/2006/relationships/hyperlink" Target="https://www.youtube.com/watch?v=Xatr8AZLOsE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springframework.guru/spring-profil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inuxize.com/post/how-to-install-apache-maven-on-ubuntu-20-04/" TargetMode="External"/><Relationship Id="rId8" Type="http://schemas.openxmlformats.org/officeDocument/2006/relationships/hyperlink" Target="https://www.vogella.com/tutorials/ApacheMaven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FI6CFnRDv8H2yS8CrgEEaZS8pA==">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